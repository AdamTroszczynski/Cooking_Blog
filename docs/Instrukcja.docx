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6BCC" w14:textId="637ADF91" w:rsidR="001B6813" w:rsidRPr="001B6813" w:rsidRDefault="001B6813" w:rsidP="00174EE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b/>
          <w:bCs/>
          <w:kern w:val="36"/>
          <w:sz w:val="28"/>
          <w:szCs w:val="28"/>
          <w:lang w:val="pl-PL"/>
          <w14:ligatures w14:val="none"/>
        </w:rPr>
        <w:t>Cooking Blog - Instrukcj</w:t>
      </w:r>
      <w:r w:rsidR="00174EEA">
        <w:rPr>
          <w:rFonts w:eastAsia="Times New Roman" w:cstheme="minorHAnsi"/>
          <w:b/>
          <w:bCs/>
          <w:kern w:val="36"/>
          <w:sz w:val="28"/>
          <w:szCs w:val="28"/>
          <w:lang w:val="pl-PL"/>
          <w14:ligatures w14:val="none"/>
        </w:rPr>
        <w:t>a</w:t>
      </w:r>
    </w:p>
    <w:p w14:paraId="3661A89F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Konfiguracja Projektu</w:t>
      </w:r>
    </w:p>
    <w:p w14:paraId="5B078DF2" w14:textId="77777777" w:rsidR="001B6813" w:rsidRPr="00D05627" w:rsidRDefault="001B6813" w:rsidP="001B68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</w:pPr>
      <w:r w:rsidRPr="00D05627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Klient</w:t>
      </w:r>
    </w:p>
    <w:p w14:paraId="4BDD5CF9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Wymagania</w:t>
      </w:r>
      <w:proofErr w:type="spellEnd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0644910E" w14:textId="77777777" w:rsidR="001B6813" w:rsidRPr="001B6813" w:rsidRDefault="001B6813" w:rsidP="001B68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Wersja Node &gt;= 16</w:t>
      </w:r>
    </w:p>
    <w:p w14:paraId="0F7D7C56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Instalacja</w:t>
      </w:r>
      <w:proofErr w:type="spellEnd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5C17B633" w14:textId="0A3F36E5" w:rsidR="001B6813" w:rsidRPr="001B6813" w:rsidRDefault="001B6813" w:rsidP="001D79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Przejdź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do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katalogu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772D42">
        <w:rPr>
          <w:rFonts w:eastAsia="Times New Roman" w:cstheme="minorHAnsi"/>
          <w:kern w:val="0"/>
          <w:sz w:val="28"/>
          <w:szCs w:val="28"/>
          <w14:ligatures w14:val="none"/>
        </w:rPr>
        <w:t>client</w:t>
      </w: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14B59CE5" w14:textId="4BD65175" w:rsidR="001B6813" w:rsidRPr="001B6813" w:rsidRDefault="00904033" w:rsidP="0090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1B6813" w:rsidRPr="001B6813">
        <w:rPr>
          <w:rFonts w:eastAsia="Times New Roman" w:cstheme="minorHAnsi"/>
          <w:kern w:val="0"/>
          <w:sz w:val="28"/>
          <w:szCs w:val="28"/>
          <w14:ligatures w14:val="none"/>
        </w:rPr>
        <w:t>bash</w:t>
      </w:r>
    </w:p>
    <w:p w14:paraId="1650B2EB" w14:textId="249A3B01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cd client</w:t>
      </w:r>
    </w:p>
    <w:p w14:paraId="30EC9DEA" w14:textId="76A7B186" w:rsidR="001B6813" w:rsidRPr="001B6813" w:rsidRDefault="001B6813" w:rsidP="001B68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Zainstaluj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wszystkie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zależności</w:t>
      </w:r>
      <w:proofErr w:type="spellEnd"/>
      <w:r w:rsidR="00736A32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="00736A32">
        <w:rPr>
          <w:rFonts w:eastAsia="Times New Roman" w:cstheme="minorHAnsi"/>
          <w:kern w:val="0"/>
          <w:sz w:val="28"/>
          <w:szCs w:val="28"/>
          <w14:ligatures w14:val="none"/>
        </w:rPr>
        <w:t>używając</w:t>
      </w:r>
      <w:proofErr w:type="spellEnd"/>
      <w:r w:rsidR="00736A32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0072EADC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bash</w:t>
      </w:r>
    </w:p>
    <w:p w14:paraId="09029461" w14:textId="611AB036" w:rsidR="001B6813" w:rsidRPr="001B6813" w:rsidRDefault="001B6813" w:rsidP="0073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npm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gram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install</w:t>
      </w:r>
      <w:proofErr w:type="gramEnd"/>
    </w:p>
    <w:p w14:paraId="4302F9F8" w14:textId="0A7C8B09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Uruch</w:t>
      </w:r>
      <w:r w:rsidR="002104E8" w:rsidRPr="0073630D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omienie</w:t>
      </w: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 xml:space="preserve"> Projektu</w:t>
      </w:r>
      <w:r w:rsidR="00BD2782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-Client</w:t>
      </w: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:</w:t>
      </w:r>
    </w:p>
    <w:p w14:paraId="643C89CA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bash</w:t>
      </w:r>
      <w:proofErr w:type="spellEnd"/>
    </w:p>
    <w:p w14:paraId="017EFD67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npm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run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dev</w:t>
      </w:r>
      <w:proofErr w:type="spellEnd"/>
    </w:p>
    <w:p w14:paraId="7FCC04EC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Uruchamianie Testów Jednostkowych:</w:t>
      </w:r>
    </w:p>
    <w:p w14:paraId="50E5CDE4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bash</w:t>
      </w:r>
      <w:proofErr w:type="spellEnd"/>
    </w:p>
    <w:p w14:paraId="1B188876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npm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run </w:t>
      </w:r>
      <w:proofErr w:type="spellStart"/>
      <w:proofErr w:type="gram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test:unit</w:t>
      </w:r>
      <w:proofErr w:type="spellEnd"/>
      <w:proofErr w:type="gramEnd"/>
    </w:p>
    <w:p w14:paraId="1737C82C" w14:textId="307E6DD4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 xml:space="preserve">Uruchamianie Testów </w:t>
      </w:r>
      <w:r w:rsidR="00D05627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End-to-End</w:t>
      </w: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 xml:space="preserve"> (E2E):</w:t>
      </w:r>
    </w:p>
    <w:p w14:paraId="52070764" w14:textId="77777777" w:rsidR="001B6813" w:rsidRPr="00D05627" w:rsidRDefault="001B6813" w:rsidP="007363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D05627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Zbuduj aplikację klienta.</w:t>
      </w:r>
    </w:p>
    <w:p w14:paraId="72B36523" w14:textId="77777777" w:rsidR="001B6813" w:rsidRPr="00D05627" w:rsidRDefault="001B6813" w:rsidP="0073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proofErr w:type="spellStart"/>
      <w:r w:rsidRPr="00D05627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bash</w:t>
      </w:r>
      <w:proofErr w:type="spellEnd"/>
    </w:p>
    <w:p w14:paraId="673BD970" w14:textId="7ACF9346" w:rsidR="001B6813" w:rsidRPr="00D05627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proofErr w:type="spellStart"/>
      <w:r w:rsidRPr="00D05627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npm</w:t>
      </w:r>
      <w:proofErr w:type="spellEnd"/>
      <w:r w:rsidRPr="00D05627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run </w:t>
      </w:r>
      <w:proofErr w:type="spellStart"/>
      <w:r w:rsidRPr="00D05627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build</w:t>
      </w:r>
      <w:proofErr w:type="spellEnd"/>
    </w:p>
    <w:p w14:paraId="041F9552" w14:textId="77777777" w:rsidR="0073630D" w:rsidRPr="00D05627" w:rsidRDefault="0073630D" w:rsidP="001B68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</w:p>
    <w:p w14:paraId="604C9678" w14:textId="77777777" w:rsidR="0073630D" w:rsidRPr="00D05627" w:rsidRDefault="0073630D" w:rsidP="001B68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</w:p>
    <w:p w14:paraId="7E1182EA" w14:textId="4AB01619" w:rsidR="001B6813" w:rsidRPr="00D05627" w:rsidRDefault="001B6813" w:rsidP="001B68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D05627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Uruchom testy E2E.</w:t>
      </w:r>
    </w:p>
    <w:p w14:paraId="00D83410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bash</w:t>
      </w:r>
    </w:p>
    <w:p w14:paraId="3F8067CD" w14:textId="75356E2E" w:rsidR="001B6813" w:rsidRPr="001B6813" w:rsidRDefault="001B6813" w:rsidP="0073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npm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run </w:t>
      </w:r>
      <w:proofErr w:type="gram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test:e</w:t>
      </w:r>
      <w:proofErr w:type="gram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2e</w:t>
      </w:r>
    </w:p>
    <w:p w14:paraId="3C1AF448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Baza </w:t>
      </w:r>
      <w:proofErr w:type="spellStart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Danych</w:t>
      </w:r>
      <w:proofErr w:type="spellEnd"/>
    </w:p>
    <w:p w14:paraId="711A405A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Wymagania</w:t>
      </w:r>
      <w:proofErr w:type="spellEnd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1723A081" w14:textId="77777777" w:rsidR="001B6813" w:rsidRPr="001B6813" w:rsidRDefault="001B6813" w:rsidP="001B68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Serwer PostgreSQL</w:t>
      </w:r>
    </w:p>
    <w:p w14:paraId="4CD1263E" w14:textId="77777777" w:rsidR="001B6813" w:rsidRPr="001B6813" w:rsidRDefault="001B6813" w:rsidP="001B68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Klient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PostgreSQL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(np.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DataGrip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,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PgAdmin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)</w:t>
      </w:r>
    </w:p>
    <w:p w14:paraId="0EB4E6E7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Instalacja</w:t>
      </w:r>
      <w:proofErr w:type="spellEnd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4D0ADF3E" w14:textId="77777777" w:rsidR="001B6813" w:rsidRPr="001B6813" w:rsidRDefault="001B6813" w:rsidP="001B6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Zainstaluj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serwer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PostgreSQL.</w:t>
      </w:r>
    </w:p>
    <w:p w14:paraId="3523379F" w14:textId="77777777" w:rsidR="001B6813" w:rsidRPr="001B6813" w:rsidRDefault="001B6813" w:rsidP="001B6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Utwórz dwie bazy danych: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cookingBlog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i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cookingBlog_test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.</w:t>
      </w:r>
    </w:p>
    <w:p w14:paraId="2319B065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bash</w:t>
      </w:r>
    </w:p>
    <w:p w14:paraId="2B90E02B" w14:textId="77777777" w:rsidR="001B6813" w:rsidRPr="001B6813" w:rsidRDefault="001B6813" w:rsidP="001B681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createdb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cookingBlog</w:t>
      </w:r>
      <w:proofErr w:type="spellEnd"/>
    </w:p>
    <w:p w14:paraId="17546BB3" w14:textId="0576AE8F" w:rsidR="001B6813" w:rsidRPr="001B6813" w:rsidRDefault="001B6813" w:rsidP="00B113DD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createdb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cookingBlog_test</w:t>
      </w:r>
      <w:proofErr w:type="spellEnd"/>
    </w:p>
    <w:p w14:paraId="1715F996" w14:textId="77777777" w:rsidR="00B113DD" w:rsidRDefault="001B6813" w:rsidP="00B113D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Alternatywnie, utwórz bazy danych w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PgAdmin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.</w:t>
      </w:r>
    </w:p>
    <w:p w14:paraId="10C0082B" w14:textId="77777777" w:rsidR="00B113DD" w:rsidRDefault="001B6813" w:rsidP="00B113D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Utwórz strukturę tabel za pomocą skryptu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cookingBlogInit.sql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.</w:t>
      </w:r>
    </w:p>
    <w:p w14:paraId="42C1AF59" w14:textId="4E7244A3" w:rsidR="001B6813" w:rsidRPr="001B6813" w:rsidRDefault="001B6813" w:rsidP="00B113D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Wstaw dane testowe do bazy danych za pomocą skryptu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insertBasicData.sql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.</w:t>
      </w:r>
    </w:p>
    <w:p w14:paraId="1B70C80B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Serwer</w:t>
      </w:r>
    </w:p>
    <w:p w14:paraId="50B71840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Wymagania</w:t>
      </w:r>
      <w:proofErr w:type="spellEnd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1B2A2951" w14:textId="77777777" w:rsidR="001B6813" w:rsidRPr="001B6813" w:rsidRDefault="001B6813" w:rsidP="001B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Wersja Node &gt;= 16</w:t>
      </w:r>
    </w:p>
    <w:p w14:paraId="3B7FC8A4" w14:textId="77777777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Instalacja</w:t>
      </w:r>
      <w:proofErr w:type="spellEnd"/>
      <w:r w:rsidRPr="001B681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3041089B" w14:textId="77777777" w:rsidR="001B6813" w:rsidRPr="001B6813" w:rsidRDefault="001B6813" w:rsidP="001B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Przejdź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do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katalogu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serwera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04090763" w14:textId="65E5EB77" w:rsidR="00B113DD" w:rsidRDefault="00B113DD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b</w:t>
      </w:r>
      <w:r w:rsidR="001B6813" w:rsidRPr="001B6813">
        <w:rPr>
          <w:rFonts w:eastAsia="Times New Roman" w:cstheme="minorHAnsi"/>
          <w:kern w:val="0"/>
          <w:sz w:val="28"/>
          <w:szCs w:val="28"/>
          <w14:ligatures w14:val="none"/>
        </w:rPr>
        <w:t>ash</w:t>
      </w:r>
    </w:p>
    <w:p w14:paraId="2E8AA195" w14:textId="0AE165BF" w:rsidR="001B6813" w:rsidRPr="001B6813" w:rsidRDefault="001B6813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cd server</w:t>
      </w:r>
    </w:p>
    <w:p w14:paraId="1765AC05" w14:textId="123F70EC" w:rsidR="001B6813" w:rsidRPr="001B6813" w:rsidRDefault="001B6813" w:rsidP="001B68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Zainstaluj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wszystkie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zależności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3284FBF5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bash</w:t>
      </w:r>
    </w:p>
    <w:p w14:paraId="32C2AC10" w14:textId="0BA5FEC6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npm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gramStart"/>
      <w:r w:rsidRPr="001B6813">
        <w:rPr>
          <w:rFonts w:eastAsia="Times New Roman" w:cstheme="minorHAnsi"/>
          <w:kern w:val="0"/>
          <w:sz w:val="28"/>
          <w:szCs w:val="28"/>
          <w14:ligatures w14:val="none"/>
        </w:rPr>
        <w:t>install</w:t>
      </w:r>
      <w:proofErr w:type="gramEnd"/>
    </w:p>
    <w:p w14:paraId="1861C657" w14:textId="15D2466E" w:rsidR="00B113DD" w:rsidRPr="00B113DD" w:rsidRDefault="001B6813" w:rsidP="00B113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Utwórz </w:t>
      </w:r>
      <w:proofErr w:type="gram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plik .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env</w:t>
      </w:r>
      <w:proofErr w:type="spellEnd"/>
      <w:proofErr w:type="gram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z następującymi zmiennymi środowiskowymi</w:t>
      </w:r>
      <w:r w:rsidR="00B113DD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podanymi poniżej:</w:t>
      </w:r>
    </w:p>
    <w:p w14:paraId="5231055D" w14:textId="0A27151E" w:rsidR="001B6813" w:rsidRPr="001B6813" w:rsidRDefault="001B6813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PORT=8080</w:t>
      </w:r>
    </w:p>
    <w:p w14:paraId="3DA79C7F" w14:textId="77777777" w:rsidR="001B6813" w:rsidRPr="001B6813" w:rsidRDefault="001B6813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DB_USER=[użytkownik]</w:t>
      </w:r>
    </w:p>
    <w:p w14:paraId="622B9A90" w14:textId="77777777" w:rsidR="001B6813" w:rsidRPr="001B6813" w:rsidRDefault="001B6813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DB_HOST=[host]</w:t>
      </w:r>
    </w:p>
    <w:p w14:paraId="3DD56BC4" w14:textId="77777777" w:rsidR="001B6813" w:rsidRPr="001B6813" w:rsidRDefault="001B6813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DB_NAME</w:t>
      </w:r>
      <w:proofErr w:type="gram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=[</w:t>
      </w:r>
      <w:proofErr w:type="gram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nazwa bazy danych]</w:t>
      </w:r>
    </w:p>
    <w:p w14:paraId="3F9415CB" w14:textId="77777777" w:rsidR="001B6813" w:rsidRPr="00D05627" w:rsidRDefault="001B6813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D05627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DB_PASSWORD=[hasło]</w:t>
      </w:r>
    </w:p>
    <w:p w14:paraId="2F14F38D" w14:textId="77777777" w:rsidR="001B6813" w:rsidRPr="001B6813" w:rsidRDefault="001B6813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DB_PORT</w:t>
      </w:r>
      <w:proofErr w:type="gram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=[</w:t>
      </w:r>
      <w:proofErr w:type="gram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port bazy danych]</w:t>
      </w:r>
    </w:p>
    <w:p w14:paraId="38F9E5BC" w14:textId="345BCD84" w:rsidR="001B6813" w:rsidRPr="001B6813" w:rsidRDefault="001B6813" w:rsidP="00B1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TOKEN_KEY</w:t>
      </w:r>
      <w:proofErr w:type="gram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=[</w:t>
      </w:r>
      <w:proofErr w:type="gram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silny klucz tekstowy]</w:t>
      </w:r>
    </w:p>
    <w:p w14:paraId="216485EC" w14:textId="77777777" w:rsidR="00B113DD" w:rsidRDefault="00B113DD" w:rsidP="00B113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</w:p>
    <w:p w14:paraId="65EF1F9B" w14:textId="40E80DC1" w:rsidR="001B6813" w:rsidRPr="001B6813" w:rsidRDefault="001B6813" w:rsidP="00B113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TOKEN_KEY jest kluczowy dla operacji związanych z </w:t>
      </w: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tokenami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JWT w logice uwierzytelniania.</w:t>
      </w:r>
    </w:p>
    <w:p w14:paraId="219C73FF" w14:textId="73E78EB5" w:rsidR="001B6813" w:rsidRPr="001B6813" w:rsidRDefault="001B6813" w:rsidP="001B681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</w:pP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Uruchamianie Projektu</w:t>
      </w:r>
      <w:r w:rsidR="00ED4655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-Serwer</w:t>
      </w:r>
      <w:r w:rsidRPr="001B6813">
        <w:rPr>
          <w:rFonts w:eastAsia="Times New Roman" w:cstheme="minorHAnsi"/>
          <w:b/>
          <w:bCs/>
          <w:kern w:val="0"/>
          <w:sz w:val="28"/>
          <w:szCs w:val="28"/>
          <w:lang w:val="pl-PL"/>
          <w14:ligatures w14:val="none"/>
        </w:rPr>
        <w:t>:</w:t>
      </w:r>
    </w:p>
    <w:p w14:paraId="0A1ACCB1" w14:textId="77777777" w:rsidR="001B6813" w:rsidRPr="001B6813" w:rsidRDefault="001B6813" w:rsidP="001B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bash</w:t>
      </w:r>
      <w:proofErr w:type="spellEnd"/>
    </w:p>
    <w:p w14:paraId="386A8A9D" w14:textId="4FB6FAEE" w:rsidR="00AE5C9A" w:rsidRPr="00AE5C9A" w:rsidRDefault="001B6813" w:rsidP="00AE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</w:pPr>
      <w:proofErr w:type="spellStart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>npm</w:t>
      </w:r>
      <w:proofErr w:type="spellEnd"/>
      <w:r w:rsidRPr="001B6813">
        <w:rPr>
          <w:rFonts w:eastAsia="Times New Roman" w:cstheme="minorHAnsi"/>
          <w:kern w:val="0"/>
          <w:sz w:val="28"/>
          <w:szCs w:val="28"/>
          <w:lang w:val="pl-PL"/>
          <w14:ligatures w14:val="none"/>
        </w:rPr>
        <w:t xml:space="preserve"> start</w:t>
      </w:r>
    </w:p>
    <w:p w14:paraId="329BBCB4" w14:textId="77777777" w:rsidR="00A75E7D" w:rsidRDefault="00A75E7D" w:rsidP="001B6813">
      <w:pPr>
        <w:rPr>
          <w:rFonts w:cstheme="minorHAnsi"/>
          <w:sz w:val="28"/>
          <w:szCs w:val="28"/>
          <w:lang w:val="pl-PL"/>
        </w:rPr>
      </w:pPr>
    </w:p>
    <w:p w14:paraId="381E390C" w14:textId="77777777" w:rsidR="008C646A" w:rsidRDefault="008C646A" w:rsidP="001B6813">
      <w:pPr>
        <w:rPr>
          <w:rFonts w:cstheme="minorHAnsi"/>
          <w:sz w:val="28"/>
          <w:szCs w:val="28"/>
          <w:lang w:val="pl-PL"/>
        </w:rPr>
      </w:pPr>
    </w:p>
    <w:p w14:paraId="589968E0" w14:textId="1EBA5205" w:rsidR="00E0684B" w:rsidRDefault="008C646A" w:rsidP="008C646A">
      <w:pPr>
        <w:pStyle w:val="Heading1"/>
        <w:rPr>
          <w:ins w:id="0" w:author="Bartłomiej Muszyński (269196)" w:date="2024-01-21T21:09:00Z"/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U</w:t>
      </w:r>
      <w:r w:rsidRPr="008C646A">
        <w:rPr>
          <w:rFonts w:cstheme="minorHAnsi"/>
          <w:sz w:val="28"/>
          <w:szCs w:val="28"/>
          <w:lang w:val="pl-PL"/>
        </w:rPr>
        <w:t>żytkowanie</w:t>
      </w:r>
    </w:p>
    <w:p w14:paraId="1834905A" w14:textId="77777777" w:rsidR="00AC327C" w:rsidRDefault="00AC327C" w:rsidP="00AC327C">
      <w:pPr>
        <w:pStyle w:val="Heading2"/>
        <w:rPr>
          <w:ins w:id="1" w:author="Bartłomiej Muszyński (269196)" w:date="2024-01-21T21:09:00Z"/>
          <w:sz w:val="28"/>
          <w:szCs w:val="28"/>
          <w:lang w:val="pl-PL"/>
        </w:rPr>
      </w:pPr>
      <w:ins w:id="2" w:author="Bartłomiej Muszyński (269196)" w:date="2024-01-21T21:09:00Z">
        <w:r>
          <w:rPr>
            <w:sz w:val="28"/>
            <w:szCs w:val="28"/>
            <w:lang w:val="pl-PL"/>
          </w:rPr>
          <w:t>Strona Główna</w:t>
        </w:r>
      </w:ins>
    </w:p>
    <w:p w14:paraId="33929766" w14:textId="6F524BA0" w:rsidR="00AC327C" w:rsidRDefault="00AC327C" w:rsidP="00AC327C">
      <w:pPr>
        <w:rPr>
          <w:ins w:id="3" w:author="Bartłomiej Muszyński (269196)" w:date="2024-01-21T21:09:00Z"/>
          <w:sz w:val="28"/>
          <w:szCs w:val="28"/>
          <w:lang w:val="pl-PL"/>
        </w:rPr>
      </w:pPr>
      <w:ins w:id="4" w:author="Bartłomiej Muszyński (269196)" w:date="2024-01-21T21:09:00Z">
        <w:r>
          <w:rPr>
            <w:sz w:val="28"/>
            <w:szCs w:val="28"/>
            <w:lang w:val="pl-PL"/>
          </w:rPr>
          <w:t>Na stronie głównej znajdują się przyciski „</w:t>
        </w:r>
        <w:proofErr w:type="spellStart"/>
        <w:r>
          <w:rPr>
            <w:sz w:val="28"/>
            <w:szCs w:val="28"/>
            <w:lang w:val="pl-PL"/>
          </w:rPr>
          <w:t>Explore</w:t>
        </w:r>
        <w:proofErr w:type="spellEnd"/>
        <w:r>
          <w:rPr>
            <w:sz w:val="28"/>
            <w:szCs w:val="28"/>
            <w:lang w:val="pl-PL"/>
          </w:rPr>
          <w:t>”, „Login</w:t>
        </w:r>
        <w:proofErr w:type="gramStart"/>
        <w:r>
          <w:rPr>
            <w:sz w:val="28"/>
            <w:szCs w:val="28"/>
            <w:lang w:val="pl-PL"/>
          </w:rPr>
          <w:t>” ,</w:t>
        </w:r>
        <w:proofErr w:type="gramEnd"/>
        <w:r>
          <w:rPr>
            <w:sz w:val="28"/>
            <w:szCs w:val="28"/>
            <w:lang w:val="pl-PL"/>
          </w:rPr>
          <w:t xml:space="preserve"> „</w:t>
        </w:r>
        <w:proofErr w:type="spellStart"/>
        <w:r>
          <w:rPr>
            <w:sz w:val="28"/>
            <w:szCs w:val="28"/>
            <w:lang w:val="pl-PL"/>
          </w:rPr>
          <w:t>Create</w:t>
        </w:r>
        <w:proofErr w:type="spellEnd"/>
        <w:r>
          <w:rPr>
            <w:sz w:val="28"/>
            <w:szCs w:val="28"/>
            <w:lang w:val="pl-PL"/>
          </w:rPr>
          <w:t xml:space="preserve"> </w:t>
        </w:r>
        <w:proofErr w:type="spellStart"/>
        <w:r>
          <w:rPr>
            <w:sz w:val="28"/>
            <w:szCs w:val="28"/>
            <w:lang w:val="pl-PL"/>
          </w:rPr>
          <w:t>Account</w:t>
        </w:r>
        <w:proofErr w:type="spellEnd"/>
        <w:r>
          <w:rPr>
            <w:sz w:val="28"/>
            <w:szCs w:val="28"/>
            <w:lang w:val="pl-PL"/>
          </w:rPr>
          <w:t>”</w:t>
        </w:r>
      </w:ins>
      <w:ins w:id="5" w:author="Bartłomiej Muszyński (269196)" w:date="2024-01-21T21:10:00Z">
        <w:r w:rsidR="00103BDE">
          <w:rPr>
            <w:sz w:val="28"/>
            <w:szCs w:val="28"/>
            <w:lang w:val="pl-PL"/>
          </w:rPr>
          <w:t>.</w:t>
        </w:r>
      </w:ins>
    </w:p>
    <w:p w14:paraId="1550DADD" w14:textId="168E6AF3" w:rsidR="00AC327C" w:rsidRPr="00AC327C" w:rsidRDefault="00AC327C" w:rsidP="00AC327C">
      <w:pPr>
        <w:rPr>
          <w:sz w:val="28"/>
          <w:szCs w:val="28"/>
          <w:lang w:val="pl-PL"/>
        </w:rPr>
        <w:pPrChange w:id="6" w:author="Bartłomiej Muszyński (269196)" w:date="2024-01-21T21:09:00Z">
          <w:pPr>
            <w:pStyle w:val="Heading1"/>
          </w:pPr>
        </w:pPrChange>
      </w:pPr>
      <w:ins w:id="7" w:author="Bartłomiej Muszyński (269196)" w:date="2024-01-21T21:09:00Z">
        <w:r>
          <w:rPr>
            <w:noProof/>
          </w:rPr>
          <w:drawing>
            <wp:inline distT="0" distB="0" distL="0" distR="0" wp14:anchorId="0293E588" wp14:editId="7ED93B50">
              <wp:extent cx="5943600" cy="3370580"/>
              <wp:effectExtent l="0" t="0" r="0" b="1270"/>
              <wp:docPr id="458333663" name="Picture 2" descr="A screenshot of a recip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6851324" name="Picture 2" descr="A screenshot of a recip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370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BF13D39" w14:textId="6647D25B" w:rsidR="008C646A" w:rsidRDefault="0062723D" w:rsidP="0062723D">
      <w:pPr>
        <w:pStyle w:val="Heading2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Rejestracja</w:t>
      </w:r>
    </w:p>
    <w:p w14:paraId="6617068B" w14:textId="2B94BCE2" w:rsidR="0062723D" w:rsidRDefault="00B532C3" w:rsidP="0062723D">
      <w:pPr>
        <w:rPr>
          <w:sz w:val="28"/>
          <w:szCs w:val="28"/>
          <w:lang w:val="pl-PL"/>
        </w:rPr>
      </w:pPr>
      <w:r w:rsidRPr="00E70362">
        <w:rPr>
          <w:sz w:val="28"/>
          <w:szCs w:val="28"/>
          <w:lang w:val="pl-PL"/>
        </w:rPr>
        <w:t>Na stronie głównej znajdź przycisk "</w:t>
      </w:r>
      <w:proofErr w:type="spellStart"/>
      <w:r w:rsidR="006563DB">
        <w:rPr>
          <w:sz w:val="28"/>
          <w:szCs w:val="28"/>
          <w:lang w:val="pl-PL"/>
        </w:rPr>
        <w:t>Create</w:t>
      </w:r>
      <w:proofErr w:type="spellEnd"/>
      <w:r w:rsidR="006563DB">
        <w:rPr>
          <w:sz w:val="28"/>
          <w:szCs w:val="28"/>
          <w:lang w:val="pl-PL"/>
        </w:rPr>
        <w:t xml:space="preserve"> </w:t>
      </w:r>
      <w:proofErr w:type="spellStart"/>
      <w:r w:rsidR="006563DB">
        <w:rPr>
          <w:sz w:val="28"/>
          <w:szCs w:val="28"/>
          <w:lang w:val="pl-PL"/>
        </w:rPr>
        <w:t>Account</w:t>
      </w:r>
      <w:proofErr w:type="spellEnd"/>
      <w:r w:rsidRPr="00E70362">
        <w:rPr>
          <w:sz w:val="28"/>
          <w:szCs w:val="28"/>
          <w:lang w:val="pl-PL"/>
        </w:rPr>
        <w:t>". Kliknij na niego, aby rozpocząć proces rejestracji.</w:t>
      </w:r>
    </w:p>
    <w:p w14:paraId="2333CA23" w14:textId="586E56BC" w:rsidR="00FD60A1" w:rsidRDefault="00FD60A1" w:rsidP="0062723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Po naciśnięciu przycisku „Rejestracja” zostaniemy przeniesieni do strony z formularzem rejestracyjnym</w:t>
      </w:r>
      <w:r w:rsidR="009638E1">
        <w:rPr>
          <w:sz w:val="28"/>
          <w:szCs w:val="28"/>
          <w:lang w:val="pl-PL"/>
        </w:rPr>
        <w:t xml:space="preserve"> który należy uzupełnić, po jego wypełnieniu zostaniemy automatycznie zalogowani.</w:t>
      </w:r>
    </w:p>
    <w:p w14:paraId="3249445B" w14:textId="129BF86C" w:rsidR="006563DB" w:rsidRDefault="006563DB" w:rsidP="0062723D">
      <w:pPr>
        <w:rPr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586056DE" wp14:editId="286EDB8C">
            <wp:extent cx="5943600" cy="3014980"/>
            <wp:effectExtent l="0" t="0" r="0" b="0"/>
            <wp:docPr id="1048522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29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548A" w14:textId="7ECA053F" w:rsidR="009638E1" w:rsidRDefault="009638E1" w:rsidP="00AA11CA">
      <w:pPr>
        <w:pStyle w:val="Heading2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Logowanie</w:t>
      </w:r>
    </w:p>
    <w:p w14:paraId="49EBC075" w14:textId="548F5891" w:rsidR="00191D29" w:rsidRDefault="009638E1" w:rsidP="009638E1">
      <w:pPr>
        <w:rPr>
          <w:ins w:id="8" w:author="Bartłomiej Muszyński (269196)" w:date="2024-01-21T21:07:00Z"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 stronie głównej znajdź przycisk „Login” Po kliknięciu na niego zostaniesz przekierowany do strony z logowaniem. Na niej należy podać nazwę użytkownika oraz hasło.</w:t>
      </w:r>
    </w:p>
    <w:p w14:paraId="1C3F4C86" w14:textId="2B3D7E94" w:rsidR="00191D29" w:rsidRDefault="00191D29" w:rsidP="009638E1">
      <w:pPr>
        <w:rPr>
          <w:sz w:val="28"/>
          <w:szCs w:val="28"/>
          <w:lang w:val="pl-PL"/>
        </w:rPr>
      </w:pPr>
      <w:ins w:id="9" w:author="Bartłomiej Muszyński (269196)" w:date="2024-01-21T21:07:00Z">
        <w:r>
          <w:rPr>
            <w:noProof/>
          </w:rPr>
          <w:drawing>
            <wp:inline distT="0" distB="0" distL="0" distR="0" wp14:anchorId="58E4979E" wp14:editId="42A26A7F">
              <wp:extent cx="5943600" cy="3014980"/>
              <wp:effectExtent l="0" t="0" r="0" b="0"/>
              <wp:docPr id="1973351676" name="Picture 2" descr="A chef with a hat and a chef's ha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3351676" name="Picture 2" descr="A chef with a hat and a chef's ha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01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127EC7A" w14:textId="77777777" w:rsidR="006563DB" w:rsidRDefault="006563DB" w:rsidP="009638E1">
      <w:pPr>
        <w:rPr>
          <w:sz w:val="28"/>
          <w:szCs w:val="28"/>
          <w:lang w:val="pl-PL"/>
        </w:rPr>
      </w:pPr>
    </w:p>
    <w:p w14:paraId="3BF90A11" w14:textId="77777777" w:rsidR="00AA11CA" w:rsidRDefault="00AA11CA" w:rsidP="009638E1">
      <w:pPr>
        <w:rPr>
          <w:sz w:val="28"/>
          <w:szCs w:val="28"/>
          <w:lang w:val="pl-PL"/>
        </w:rPr>
      </w:pPr>
    </w:p>
    <w:p w14:paraId="2232CD70" w14:textId="33ED1D0E" w:rsidR="00AA11CA" w:rsidDel="00AC327C" w:rsidRDefault="00AA11CA" w:rsidP="00AA11CA">
      <w:pPr>
        <w:pStyle w:val="Heading2"/>
        <w:rPr>
          <w:del w:id="10" w:author="Bartłomiej Muszyński (269196)" w:date="2024-01-21T21:09:00Z"/>
          <w:sz w:val="28"/>
          <w:szCs w:val="28"/>
          <w:lang w:val="pl-PL"/>
        </w:rPr>
      </w:pPr>
      <w:del w:id="11" w:author="Bartłomiej Muszyński (269196)" w:date="2024-01-21T21:09:00Z">
        <w:r w:rsidDel="00AC327C">
          <w:rPr>
            <w:sz w:val="28"/>
            <w:szCs w:val="28"/>
            <w:lang w:val="pl-PL"/>
          </w:rPr>
          <w:lastRenderedPageBreak/>
          <w:delText>Strona Główna</w:delText>
        </w:r>
      </w:del>
    </w:p>
    <w:p w14:paraId="08DE96CF" w14:textId="7450CCE6" w:rsidR="00AA11CA" w:rsidDel="00AC327C" w:rsidRDefault="00AA11CA" w:rsidP="009638E1">
      <w:pPr>
        <w:rPr>
          <w:del w:id="12" w:author="Bartłomiej Muszyński (269196)" w:date="2024-01-21T21:09:00Z"/>
          <w:sz w:val="28"/>
          <w:szCs w:val="28"/>
          <w:lang w:val="pl-PL"/>
        </w:rPr>
      </w:pPr>
      <w:del w:id="13" w:author="Bartłomiej Muszyński (269196)" w:date="2024-01-21T21:09:00Z">
        <w:r w:rsidDel="00AC327C">
          <w:rPr>
            <w:sz w:val="28"/>
            <w:szCs w:val="28"/>
            <w:lang w:val="pl-PL"/>
          </w:rPr>
          <w:delText>Na stronie głównej znajdują się</w:delText>
        </w:r>
        <w:r w:rsidR="003334F1" w:rsidDel="00AC327C">
          <w:rPr>
            <w:sz w:val="28"/>
            <w:szCs w:val="28"/>
            <w:lang w:val="pl-PL"/>
          </w:rPr>
          <w:delText xml:space="preserve"> </w:delText>
        </w:r>
      </w:del>
    </w:p>
    <w:p w14:paraId="130C89C8" w14:textId="130B9792" w:rsidR="006563DB" w:rsidDel="00AC327C" w:rsidRDefault="006563DB" w:rsidP="009638E1">
      <w:pPr>
        <w:rPr>
          <w:del w:id="14" w:author="Bartłomiej Muszyński (269196)" w:date="2024-01-21T21:09:00Z"/>
          <w:sz w:val="28"/>
          <w:szCs w:val="28"/>
          <w:lang w:val="pl-PL"/>
        </w:rPr>
      </w:pPr>
      <w:del w:id="15" w:author="Bartłomiej Muszyński (269196)" w:date="2024-01-21T21:09:00Z">
        <w:r w:rsidDel="00AC327C">
          <w:rPr>
            <w:noProof/>
          </w:rPr>
          <w:drawing>
            <wp:inline distT="0" distB="0" distL="0" distR="0" wp14:anchorId="58C1F79B" wp14:editId="5DF39BD3">
              <wp:extent cx="5943600" cy="3370580"/>
              <wp:effectExtent l="0" t="0" r="0" b="1270"/>
              <wp:docPr id="356851324" name="Picture 2" descr="A screenshot of a recip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6851324" name="Picture 2" descr="A screenshot of a recip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370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E054F12" w14:textId="77777777" w:rsidR="00AA11CA" w:rsidRDefault="00AA11CA" w:rsidP="009638E1">
      <w:pPr>
        <w:rPr>
          <w:sz w:val="28"/>
          <w:szCs w:val="28"/>
          <w:lang w:val="pl-PL"/>
        </w:rPr>
      </w:pPr>
    </w:p>
    <w:p w14:paraId="326953D5" w14:textId="4DF21343" w:rsidR="009638E1" w:rsidRPr="00E70362" w:rsidRDefault="009638E1" w:rsidP="009638E1">
      <w:pPr>
        <w:rPr>
          <w:rFonts w:cstheme="minorHAnsi"/>
          <w:sz w:val="28"/>
          <w:szCs w:val="28"/>
          <w:lang w:val="pl-PL"/>
        </w:rPr>
      </w:pPr>
    </w:p>
    <w:p w14:paraId="2EB2F0C4" w14:textId="77777777" w:rsidR="0062723D" w:rsidRPr="00AE5C9A" w:rsidRDefault="0062723D" w:rsidP="0062723D">
      <w:pPr>
        <w:rPr>
          <w:rFonts w:cstheme="minorHAnsi"/>
          <w:sz w:val="28"/>
          <w:szCs w:val="28"/>
          <w:lang w:val="pl-PL"/>
        </w:rPr>
      </w:pPr>
    </w:p>
    <w:sectPr w:rsidR="0062723D" w:rsidRPr="00AE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767"/>
    <w:multiLevelType w:val="multilevel"/>
    <w:tmpl w:val="BD12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22EFD"/>
    <w:multiLevelType w:val="multilevel"/>
    <w:tmpl w:val="ADC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D33C3"/>
    <w:multiLevelType w:val="multilevel"/>
    <w:tmpl w:val="1AD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22F64"/>
    <w:multiLevelType w:val="multilevel"/>
    <w:tmpl w:val="952C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D60D7"/>
    <w:multiLevelType w:val="multilevel"/>
    <w:tmpl w:val="E450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4039E"/>
    <w:multiLevelType w:val="multilevel"/>
    <w:tmpl w:val="C126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244E4"/>
    <w:multiLevelType w:val="multilevel"/>
    <w:tmpl w:val="2CD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A7E98"/>
    <w:multiLevelType w:val="multilevel"/>
    <w:tmpl w:val="C2E4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82586"/>
    <w:multiLevelType w:val="multilevel"/>
    <w:tmpl w:val="5DD0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8148C"/>
    <w:multiLevelType w:val="multilevel"/>
    <w:tmpl w:val="C876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3311E"/>
    <w:multiLevelType w:val="multilevel"/>
    <w:tmpl w:val="F71C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F5FE9"/>
    <w:multiLevelType w:val="multilevel"/>
    <w:tmpl w:val="815E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03917"/>
    <w:multiLevelType w:val="multilevel"/>
    <w:tmpl w:val="B5F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245AE"/>
    <w:multiLevelType w:val="multilevel"/>
    <w:tmpl w:val="CD24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26190"/>
    <w:multiLevelType w:val="multilevel"/>
    <w:tmpl w:val="338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2056A"/>
    <w:multiLevelType w:val="multilevel"/>
    <w:tmpl w:val="A4EE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D135A"/>
    <w:multiLevelType w:val="multilevel"/>
    <w:tmpl w:val="46A6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04C62"/>
    <w:multiLevelType w:val="multilevel"/>
    <w:tmpl w:val="0B4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97E6E"/>
    <w:multiLevelType w:val="multilevel"/>
    <w:tmpl w:val="47A8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A7DAE"/>
    <w:multiLevelType w:val="multilevel"/>
    <w:tmpl w:val="A3A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F2CF9"/>
    <w:multiLevelType w:val="multilevel"/>
    <w:tmpl w:val="FCC6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C46A81"/>
    <w:multiLevelType w:val="multilevel"/>
    <w:tmpl w:val="2F7C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56E0B"/>
    <w:multiLevelType w:val="multilevel"/>
    <w:tmpl w:val="D6D6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C26771"/>
    <w:multiLevelType w:val="multilevel"/>
    <w:tmpl w:val="4562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B4425"/>
    <w:multiLevelType w:val="multilevel"/>
    <w:tmpl w:val="F92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D5561"/>
    <w:multiLevelType w:val="multilevel"/>
    <w:tmpl w:val="6FE2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110031">
    <w:abstractNumId w:val="1"/>
  </w:num>
  <w:num w:numId="2" w16cid:durableId="720830772">
    <w:abstractNumId w:val="15"/>
  </w:num>
  <w:num w:numId="3" w16cid:durableId="1549142456">
    <w:abstractNumId w:val="14"/>
  </w:num>
  <w:num w:numId="4" w16cid:durableId="824586545">
    <w:abstractNumId w:val="23"/>
  </w:num>
  <w:num w:numId="5" w16cid:durableId="1818374813">
    <w:abstractNumId w:val="0"/>
    <w:lvlOverride w:ilvl="0">
      <w:startOverride w:val="2"/>
    </w:lvlOverride>
  </w:num>
  <w:num w:numId="6" w16cid:durableId="509100902">
    <w:abstractNumId w:val="20"/>
  </w:num>
  <w:num w:numId="7" w16cid:durableId="552472318">
    <w:abstractNumId w:val="4"/>
    <w:lvlOverride w:ilvl="0">
      <w:startOverride w:val="2"/>
    </w:lvlOverride>
  </w:num>
  <w:num w:numId="8" w16cid:durableId="1910113608">
    <w:abstractNumId w:val="12"/>
  </w:num>
  <w:num w:numId="9" w16cid:durableId="575824236">
    <w:abstractNumId w:val="18"/>
  </w:num>
  <w:num w:numId="10" w16cid:durableId="1357536732">
    <w:abstractNumId w:val="16"/>
    <w:lvlOverride w:ilvl="0">
      <w:startOverride w:val="2"/>
    </w:lvlOverride>
  </w:num>
  <w:num w:numId="11" w16cid:durableId="1166172109">
    <w:abstractNumId w:val="22"/>
  </w:num>
  <w:num w:numId="12" w16cid:durableId="1820615314">
    <w:abstractNumId w:val="3"/>
  </w:num>
  <w:num w:numId="13" w16cid:durableId="1578635488">
    <w:abstractNumId w:val="9"/>
    <w:lvlOverride w:ilvl="0">
      <w:startOverride w:val="3"/>
    </w:lvlOverride>
  </w:num>
  <w:num w:numId="14" w16cid:durableId="1077165574">
    <w:abstractNumId w:val="11"/>
  </w:num>
  <w:num w:numId="15" w16cid:durableId="91752224">
    <w:abstractNumId w:val="6"/>
  </w:num>
  <w:num w:numId="16" w16cid:durableId="231546655">
    <w:abstractNumId w:val="2"/>
  </w:num>
  <w:num w:numId="17" w16cid:durableId="8988848">
    <w:abstractNumId w:val="8"/>
  </w:num>
  <w:num w:numId="18" w16cid:durableId="1356617767">
    <w:abstractNumId w:val="10"/>
    <w:lvlOverride w:ilvl="0">
      <w:startOverride w:val="2"/>
    </w:lvlOverride>
  </w:num>
  <w:num w:numId="19" w16cid:durableId="1819879091">
    <w:abstractNumId w:val="5"/>
  </w:num>
  <w:num w:numId="20" w16cid:durableId="1918710448">
    <w:abstractNumId w:val="19"/>
    <w:lvlOverride w:ilvl="0">
      <w:startOverride w:val="2"/>
    </w:lvlOverride>
  </w:num>
  <w:num w:numId="21" w16cid:durableId="1727878369">
    <w:abstractNumId w:val="17"/>
  </w:num>
  <w:num w:numId="22" w16cid:durableId="1710179389">
    <w:abstractNumId w:val="25"/>
  </w:num>
  <w:num w:numId="23" w16cid:durableId="376898976">
    <w:abstractNumId w:val="7"/>
    <w:lvlOverride w:ilvl="0">
      <w:startOverride w:val="2"/>
    </w:lvlOverride>
  </w:num>
  <w:num w:numId="24" w16cid:durableId="224801090">
    <w:abstractNumId w:val="24"/>
  </w:num>
  <w:num w:numId="25" w16cid:durableId="1129127858">
    <w:abstractNumId w:val="21"/>
  </w:num>
  <w:num w:numId="26" w16cid:durableId="1766488474">
    <w:abstractNumId w:val="13"/>
    <w:lvlOverride w:ilvl="0">
      <w:startOverride w:val="3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tłomiej Muszyński (269196)">
    <w15:presenceInfo w15:providerId="AD" w15:userId="S::269196@student.pwr.edu.pl::44aa3c3c-8c50-40a2-838a-c05b13e92e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59"/>
    <w:rsid w:val="00103BDE"/>
    <w:rsid w:val="00174EEA"/>
    <w:rsid w:val="00191D29"/>
    <w:rsid w:val="001B6813"/>
    <w:rsid w:val="001D79EC"/>
    <w:rsid w:val="002104E8"/>
    <w:rsid w:val="002B1B4D"/>
    <w:rsid w:val="00313506"/>
    <w:rsid w:val="003334F1"/>
    <w:rsid w:val="00390CD2"/>
    <w:rsid w:val="00410EA4"/>
    <w:rsid w:val="004661DF"/>
    <w:rsid w:val="0062723D"/>
    <w:rsid w:val="006563DB"/>
    <w:rsid w:val="00675508"/>
    <w:rsid w:val="007176C3"/>
    <w:rsid w:val="007253FD"/>
    <w:rsid w:val="0073630D"/>
    <w:rsid w:val="00736A32"/>
    <w:rsid w:val="00772D42"/>
    <w:rsid w:val="00774D09"/>
    <w:rsid w:val="008C646A"/>
    <w:rsid w:val="008D6F59"/>
    <w:rsid w:val="00904033"/>
    <w:rsid w:val="009638E1"/>
    <w:rsid w:val="009B3A0C"/>
    <w:rsid w:val="009D640B"/>
    <w:rsid w:val="00A75E7D"/>
    <w:rsid w:val="00AA11CA"/>
    <w:rsid w:val="00AC327C"/>
    <w:rsid w:val="00AE5C9A"/>
    <w:rsid w:val="00B113DD"/>
    <w:rsid w:val="00B532C3"/>
    <w:rsid w:val="00BD2782"/>
    <w:rsid w:val="00D05627"/>
    <w:rsid w:val="00D174EB"/>
    <w:rsid w:val="00D516AC"/>
    <w:rsid w:val="00E053A3"/>
    <w:rsid w:val="00E0684B"/>
    <w:rsid w:val="00E47DAD"/>
    <w:rsid w:val="00E70362"/>
    <w:rsid w:val="00EB3E93"/>
    <w:rsid w:val="00ED4655"/>
    <w:rsid w:val="00FD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A5B6"/>
  <w15:chartTrackingRefBased/>
  <w15:docId w15:val="{FAB30B1C-12AA-4F78-9AD1-62FDEB3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51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1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516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16A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16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516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1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16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6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D516AC"/>
  </w:style>
  <w:style w:type="paragraph" w:styleId="TOCHeading">
    <w:name w:val="TOC Heading"/>
    <w:basedOn w:val="Heading1"/>
    <w:next w:val="Normal"/>
    <w:uiPriority w:val="39"/>
    <w:unhideWhenUsed/>
    <w:qFormat/>
    <w:rsid w:val="00BD278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27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27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78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563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C6ECF-0ABD-4B7F-A97A-0112C86F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Muszyński (269196)</dc:creator>
  <cp:keywords/>
  <dc:description/>
  <cp:lastModifiedBy>Bartłomiej Muszyński (269196)</cp:lastModifiedBy>
  <cp:revision>41</cp:revision>
  <dcterms:created xsi:type="dcterms:W3CDTF">2024-01-21T17:07:00Z</dcterms:created>
  <dcterms:modified xsi:type="dcterms:W3CDTF">2024-01-21T20:10:00Z</dcterms:modified>
</cp:coreProperties>
</file>